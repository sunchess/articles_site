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447" w:rsidRDefault="003156F2">
      <w:r>
        <w:t>Мед: краткая классификация</w:t>
      </w:r>
      <w:r>
        <w:br/>
        <w:t>Мед является, пожалуй, самым древним и уникальным из известных человеку природных продуктов питания. Его невозможно сравнить ни с одним другим, настолько неповторим комплекс полезных свойств. Однако все же нельзя сказать, что мед или любые продукты из него являются универсальным лекарством, этакой панацеей на все случаи жизни, спасением от всех без исключения недугов.</w:t>
      </w:r>
      <w:r>
        <w:br/>
      </w:r>
      <w:r>
        <w:br/>
      </w:r>
      <w:r>
        <w:br/>
      </w:r>
      <w:r>
        <w:br/>
        <w:t xml:space="preserve">Что же такое мед? Ответ на этот вопрос одновременно и сложен, и довольно прост. Мед – сложнейшая химическая </w:t>
      </w:r>
      <w:r w:rsidRPr="006859A7">
        <w:t>субстанция,</w:t>
      </w:r>
      <w:r>
        <w:t xml:space="preserve"> получаемая из нектара цветущих растений, частично переработанного в зобе пчелы. Этот сладкий продукт широко используется в кондитерском деле, медицине (как официальной, так и народной), применяется для изготовления косметических средств, используется во многих других сферах нашей жизнедеятельности.</w:t>
      </w:r>
      <w:r>
        <w:br/>
      </w:r>
      <w:r>
        <w:br/>
      </w:r>
      <w:r>
        <w:br/>
      </w:r>
      <w:r>
        <w:br/>
        <w:t>Классификация меда довольно сложна</w:t>
      </w:r>
      <w:bookmarkStart w:id="0" w:name="_GoBack"/>
      <w:del w:id="1" w:author="Наталия" w:date="2011-12-19T11:44:00Z">
        <w:r w:rsidDel="003156F2">
          <w:delText xml:space="preserve"> и запутана</w:delText>
        </w:r>
      </w:del>
      <w:bookmarkEnd w:id="0"/>
      <w:r>
        <w:t>. Прежде всего, стоит различать натуральный и фальсифицированный меды. Первый обладает тонким, но выраженным ароматом, а также неповторимым ощущением легкого першения в горле, присущим всякому, кто попробует действительно качественный мед. Натуральный продукт не растекается по бумаге или салфетке, а при растирании между пальцами не образует комочков. Искусственный же мед, напротив, оставляет «мокрые» следы на листе бумаги, между пальцами собирается в комочки, не обладает особым запахом, а на вкус – просто сладкая масса.</w:t>
      </w:r>
      <w:r>
        <w:br/>
      </w:r>
      <w:r>
        <w:br/>
      </w:r>
      <w:r>
        <w:br/>
      </w:r>
      <w:r>
        <w:br/>
        <w:t xml:space="preserve">Однако ниже речь пойдет именно о натуральном меде. Он бывает цветочный или падевый. </w:t>
      </w:r>
      <w:proofErr w:type="gramStart"/>
      <w:r>
        <w:t>Цветочный</w:t>
      </w:r>
      <w:proofErr w:type="gramEnd"/>
      <w:r>
        <w:t xml:space="preserve"> связан со сбором и переработкой нектара растений, а падевый - это сладкие выделения тли или же медвяная роса. Причем они практически одинаково полезны. Основное различие состоит в том, что падевый мед не годится для зимних прикормов пчел.</w:t>
      </w:r>
      <w:r>
        <w:br/>
      </w:r>
      <w:r>
        <w:br/>
      </w:r>
      <w:r>
        <w:br/>
      </w:r>
      <w:r>
        <w:br/>
        <w:t xml:space="preserve">Цветочный мед более распространен для продажи. Он делится на </w:t>
      </w:r>
      <w:proofErr w:type="spellStart"/>
      <w:r>
        <w:t>монофлерный</w:t>
      </w:r>
      <w:proofErr w:type="spellEnd"/>
      <w:r>
        <w:t xml:space="preserve"> и полифлерный в зависимости от медоносов. Самые распространенные виды </w:t>
      </w:r>
      <w:proofErr w:type="spellStart"/>
      <w:r>
        <w:t>монофлерного</w:t>
      </w:r>
      <w:proofErr w:type="spellEnd"/>
      <w:r>
        <w:t xml:space="preserve"> меда – это липовый, гречишный, акациевый, кориандровый, донниковый и подсолнечн</w:t>
      </w:r>
      <w:ins w:id="2" w:author="Наталия" w:date="2011-12-19T12:05:00Z">
        <w:r w:rsidR="00D5005B">
          <w:t>ый</w:t>
        </w:r>
      </w:ins>
      <w:del w:id="3" w:author="Наталия" w:date="2011-12-19T12:05:00Z">
        <w:r w:rsidDel="00D5005B">
          <w:delText>иковый</w:delText>
        </w:r>
      </w:del>
      <w:r>
        <w:t xml:space="preserve">, хотя существует множество других разновидностей, и перечень этот практически неисчерпаем. </w:t>
      </w:r>
      <w:proofErr w:type="spellStart"/>
      <w:r>
        <w:t>Полифлерные</w:t>
      </w:r>
      <w:proofErr w:type="spellEnd"/>
      <w:r>
        <w:t xml:space="preserve"> меды – это те, основой которых является нектар не какого-нибудь одного, а многих </w:t>
      </w:r>
      <w:del w:id="4" w:author="Наталия" w:date="2011-12-19T11:47:00Z">
        <w:r w:rsidDel="003156F2">
          <w:delText xml:space="preserve">дикорастущих </w:delText>
        </w:r>
      </w:del>
      <w:r>
        <w:t>медоносных растений: майский, лесной, полевой,</w:t>
      </w:r>
      <w:ins w:id="5" w:author="Наталия" w:date="2011-12-19T11:47:00Z">
        <w:r>
          <w:t xml:space="preserve"> луговой, </w:t>
        </w:r>
      </w:ins>
      <w:r>
        <w:t xml:space="preserve"> горный и другие.</w:t>
      </w:r>
      <w:r>
        <w:br/>
      </w:r>
      <w:r>
        <w:br/>
      </w:r>
      <w:r>
        <w:br/>
      </w:r>
      <w:r>
        <w:br/>
        <w:t>Для продажи мед поставляется в одном из двух видов. Первый – мед вместе с сотами. Конечно, сотовый мед является более дорогим продуктом,</w:t>
      </w:r>
      <w:del w:id="6" w:author="Наталия" w:date="2011-12-19T11:48:00Z">
        <w:r w:rsidDel="003156F2">
          <w:delText xml:space="preserve"> но он не выгоден для продавца, так как вместе с его продажей теряется и драгоценный пчелиный воск</w:delText>
        </w:r>
      </w:del>
      <w:ins w:id="7" w:author="Наталия" w:date="2011-12-19T11:48:00Z">
        <w:r>
          <w:t xml:space="preserve"> лучше сказать о том, что при его употреблении можно «съесть» и прополис и воск пожевать, что делает мёд ещё более</w:t>
        </w:r>
      </w:ins>
      <w:ins w:id="8" w:author="Наталия" w:date="2011-12-19T11:50:00Z">
        <w:r>
          <w:t xml:space="preserve"> </w:t>
        </w:r>
      </w:ins>
      <w:ins w:id="9" w:author="Наталия" w:date="2011-12-19T11:48:00Z">
        <w:r>
          <w:t xml:space="preserve">полезным </w:t>
        </w:r>
        <w:r>
          <w:lastRenderedPageBreak/>
          <w:t>продуктом, чем центробежный.</w:t>
        </w:r>
      </w:ins>
      <w:ins w:id="10" w:author="Наталия" w:date="2011-12-19T11:54:00Z">
        <w:r w:rsidR="00440BA9">
          <w:t xml:space="preserve"> Особенно при ангине</w:t>
        </w:r>
      </w:ins>
      <w:proofErr w:type="gramStart"/>
      <w:ins w:id="11" w:author="Наталия" w:date="2011-12-19T11:50:00Z">
        <w:r>
          <w:t xml:space="preserve"> </w:t>
        </w:r>
      </w:ins>
      <w:ins w:id="12" w:author="Наталия" w:date="2011-12-19T11:48:00Z">
        <w:r>
          <w:t xml:space="preserve"> </w:t>
        </w:r>
      </w:ins>
      <w:r>
        <w:t>.</w:t>
      </w:r>
      <w:proofErr w:type="gramEnd"/>
      <w:r>
        <w:t xml:space="preserve"> Гораздо более распространен на сегодняшний день так называемый центробежный мед, который добывается из рамки с сотами при помощи специальных устройств – медогонок.</w:t>
      </w:r>
      <w:r>
        <w:br/>
      </w:r>
      <w:r>
        <w:br/>
      </w:r>
      <w:r>
        <w:br/>
      </w:r>
      <w:r>
        <w:br/>
      </w:r>
      <w:proofErr w:type="gramStart"/>
      <w:r>
        <w:t>В зависимости от медоноса, а также от того, насколько давно собран мед, он может быть жидким (это свежий и недавно, буквально несколько недель назад собранный продукт) или севшим</w:t>
      </w:r>
      <w:ins w:id="13" w:author="Наталия" w:date="2011-12-19T12:03:00Z">
        <w:r w:rsidR="00440BA9">
          <w:t xml:space="preserve"> (густой, закристаллизовавшийся, в зависимости от сорта)</w:t>
        </w:r>
      </w:ins>
      <w:r>
        <w:t>,</w:t>
      </w:r>
      <w:del w:id="14" w:author="Наталия" w:date="2011-12-19T12:03:00Z">
        <w:r w:rsidDel="00440BA9">
          <w:delText xml:space="preserve"> слегка засахарившимся</w:delText>
        </w:r>
      </w:del>
      <w:r>
        <w:t xml:space="preserve">. Многие нерадивые предприниматели, занимающиеся торговлей медом, подогревают </w:t>
      </w:r>
      <w:del w:id="15" w:author="Наталия" w:date="2011-12-19T12:04:00Z">
        <w:r w:rsidDel="00AA4204">
          <w:delText>севший продукт</w:delText>
        </w:r>
      </w:del>
      <w:ins w:id="16" w:author="Наталия" w:date="2011-12-19T12:04:00Z">
        <w:r w:rsidR="00AA4204">
          <w:t>загустевший мёд</w:t>
        </w:r>
      </w:ins>
      <w:r>
        <w:t>, расплавляя его.</w:t>
      </w:r>
      <w:proofErr w:type="gramEnd"/>
      <w:r>
        <w:t xml:space="preserve"> Однако в таком случае теряются практически все полезные свойства меда. Он не приносит вреда, но и пользы от него </w:t>
      </w:r>
      <w:del w:id="17" w:author="Наталия" w:date="2011-12-19T11:56:00Z">
        <w:r w:rsidDel="00440BA9">
          <w:delText xml:space="preserve">– </w:delText>
        </w:r>
      </w:del>
      <w:ins w:id="18" w:author="Наталия" w:date="2011-12-19T11:56:00Z">
        <w:r w:rsidR="00440BA9">
          <w:t>никакой.</w:t>
        </w:r>
      </w:ins>
      <w:del w:id="19" w:author="Наталия" w:date="2011-12-19T11:56:00Z">
        <w:r w:rsidDel="00440BA9">
          <w:delText>практически ноль.</w:delText>
        </w:r>
      </w:del>
      <w:r>
        <w:br/>
      </w:r>
      <w:r>
        <w:br/>
      </w:r>
      <w:r>
        <w:br/>
      </w:r>
      <w:r>
        <w:br/>
        <w:t xml:space="preserve">Вероятно, почти каждый, кто хоть немного знаком с медом, слышал о таком понятии, как «ядовитый» мед, и задавался вопросом: как может полезный продукт быть ядовитым? Чья в этом вина – пчел или пасечников, которые подкармливают своих питомцев чем-то ядовитым? Дело в том, что нектар определенных растений содержит одурманивающие, токсичные вещества. Именно поэтому такой мед еще называют пьяным. Однако встречается пьяный мед крайне редко. Зачастую основой подобного меда становятся такие растения, как белена, наперстянка, аконит, багульник </w:t>
      </w:r>
      <w:proofErr w:type="gramStart"/>
      <w:r>
        <w:t>или</w:t>
      </w:r>
      <w:proofErr w:type="gramEnd"/>
      <w:r>
        <w:t xml:space="preserve"> </w:t>
      </w:r>
      <w:del w:id="20" w:author="Наталия" w:date="2011-12-19T11:57:00Z">
        <w:r w:rsidDel="00440BA9">
          <w:delText xml:space="preserve">табак, </w:delText>
        </w:r>
      </w:del>
      <w:r>
        <w:t>а порой и рододендрон. Впрочем, наравне со случаями отравления медом с этих медоносов встречаются и случаи сбора пчелами нормального меда с этих же растений. Это зависит от содержания и концентрации ядовитых веществ.</w:t>
      </w:r>
      <w:r>
        <w:br/>
      </w:r>
      <w:r>
        <w:br/>
      </w:r>
      <w:r>
        <w:br/>
      </w:r>
      <w:r>
        <w:br/>
        <w:t xml:space="preserve">В заключение хотелось бы отметить, что любой натуральный мед, в отличие </w:t>
      </w:r>
      <w:proofErr w:type="gramStart"/>
      <w:r>
        <w:t>от</w:t>
      </w:r>
      <w:proofErr w:type="gramEnd"/>
      <w:r>
        <w:t xml:space="preserve"> фальсифицированного, </w:t>
      </w:r>
      <w:del w:id="21" w:author="Наталия" w:date="2011-12-19T11:59:00Z">
        <w:r w:rsidDel="00440BA9">
          <w:delText>тоже сладкого</w:delText>
        </w:r>
      </w:del>
      <w:r>
        <w:t>, полезен для здоровья. Поэтому, если вы хотите купить не просто сладость, а полезный продукт, стоит выбирать исключительно натуральный мед.</w:t>
      </w:r>
      <w:ins w:id="22" w:author="Наталия" w:date="2011-12-19T12:00:00Z">
        <w:r w:rsidR="00440BA9">
          <w:t xml:space="preserve"> А как сделать правильный выбор при покупке мёда, читайте статью</w:t>
        </w:r>
      </w:ins>
      <w:ins w:id="23" w:author="Наталия" w:date="2011-12-19T12:01:00Z">
        <w:r w:rsidR="00440BA9">
          <w:t xml:space="preserve"> «Как выбирать мёд?»</w:t>
        </w:r>
      </w:ins>
      <w:ins w:id="24" w:author="Наталия" w:date="2011-12-19T12:06:00Z">
        <w:r w:rsidR="00D5005B">
          <w:t xml:space="preserve"> на нашем сайте.</w:t>
        </w:r>
      </w:ins>
    </w:p>
    <w:sectPr w:rsidR="002B14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1A0" w:rsidRDefault="00CA01A0" w:rsidP="00440BA9">
      <w:pPr>
        <w:spacing w:after="0" w:line="240" w:lineRule="auto"/>
      </w:pPr>
      <w:r>
        <w:separator/>
      </w:r>
    </w:p>
  </w:endnote>
  <w:endnote w:type="continuationSeparator" w:id="0">
    <w:p w:rsidR="00CA01A0" w:rsidRDefault="00CA01A0" w:rsidP="0044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1A0" w:rsidRDefault="00CA01A0" w:rsidP="00440BA9">
      <w:pPr>
        <w:spacing w:after="0" w:line="240" w:lineRule="auto"/>
      </w:pPr>
      <w:r>
        <w:separator/>
      </w:r>
    </w:p>
  </w:footnote>
  <w:footnote w:type="continuationSeparator" w:id="0">
    <w:p w:rsidR="00CA01A0" w:rsidRDefault="00CA01A0" w:rsidP="00440B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CCE"/>
    <w:rsid w:val="002B1447"/>
    <w:rsid w:val="003156F2"/>
    <w:rsid w:val="00440BA9"/>
    <w:rsid w:val="006859A7"/>
    <w:rsid w:val="00732CCE"/>
    <w:rsid w:val="00AA4204"/>
    <w:rsid w:val="00CA01A0"/>
    <w:rsid w:val="00D50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56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156F2"/>
    <w:rPr>
      <w:rFonts w:ascii="Tahoma" w:hAnsi="Tahoma" w:cs="Tahoma"/>
      <w:sz w:val="16"/>
      <w:szCs w:val="16"/>
    </w:rPr>
  </w:style>
  <w:style w:type="paragraph" w:styleId="a5">
    <w:name w:val="header"/>
    <w:basedOn w:val="a"/>
    <w:link w:val="a6"/>
    <w:uiPriority w:val="99"/>
    <w:unhideWhenUsed/>
    <w:rsid w:val="00440B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40BA9"/>
  </w:style>
  <w:style w:type="paragraph" w:styleId="a7">
    <w:name w:val="footer"/>
    <w:basedOn w:val="a"/>
    <w:link w:val="a8"/>
    <w:uiPriority w:val="99"/>
    <w:unhideWhenUsed/>
    <w:rsid w:val="00440B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40B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156F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156F2"/>
    <w:rPr>
      <w:rFonts w:ascii="Tahoma" w:hAnsi="Tahoma" w:cs="Tahoma"/>
      <w:sz w:val="16"/>
      <w:szCs w:val="16"/>
    </w:rPr>
  </w:style>
  <w:style w:type="paragraph" w:styleId="a5">
    <w:name w:val="header"/>
    <w:basedOn w:val="a"/>
    <w:link w:val="a6"/>
    <w:uiPriority w:val="99"/>
    <w:unhideWhenUsed/>
    <w:rsid w:val="00440B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40BA9"/>
  </w:style>
  <w:style w:type="paragraph" w:styleId="a7">
    <w:name w:val="footer"/>
    <w:basedOn w:val="a"/>
    <w:link w:val="a8"/>
    <w:uiPriority w:val="99"/>
    <w:unhideWhenUsed/>
    <w:rsid w:val="00440B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40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668</Words>
  <Characters>3808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dc:creator>
  <cp:keywords/>
  <dc:description/>
  <cp:lastModifiedBy>Наталия</cp:lastModifiedBy>
  <cp:revision>5</cp:revision>
  <dcterms:created xsi:type="dcterms:W3CDTF">2011-12-19T07:42:00Z</dcterms:created>
  <dcterms:modified xsi:type="dcterms:W3CDTF">2011-12-19T08:07:00Z</dcterms:modified>
</cp:coreProperties>
</file>